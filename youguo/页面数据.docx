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国产推荐</w:t>
      </w:r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赣南高山冰糖橙 5斤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原生态 甜肉质细腻 小果120g+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￥49.00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0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￥99.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海南丝路·晓蜜瓜 2个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醇而不腻 口感极佳 2个约4.5KG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￥78.00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￥88.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有机章姬草莓 3.5斤礼盒装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13年热销8000箱 晨采自送 个大果甜奶油香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￥105.00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2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￥158.0</w:delText>
        </w:r>
      </w:del>
    </w:p>
    <w:p w:rsidR="00850F87" w:rsidRDefault="00600EFA">
      <w:r>
        <w:rPr>
          <w:rFonts w:hint="eastAsia"/>
        </w:rPr>
        <w:t>进口推荐</w:t>
      </w:r>
    </w:p>
    <w:p w:rsidR="00600EFA" w:rsidRDefault="00600EFA"/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智利车厘子 2斤原箱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空运到沪 饱满硬实 甜美多汁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￥99.00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3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￥138.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美国新奇士脐橙 12个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均重210g 新鲜/橙味浓/水分足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￥68.00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4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￥88.0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越南红心火龙果 5斤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细腻汁多 甜度远高于白心火龙果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￥99.00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5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￥138.</w:delText>
        </w:r>
      </w:del>
    </w:p>
    <w:p w:rsidR="00600EFA" w:rsidRDefault="00600EFA">
      <w:r>
        <w:rPr>
          <w:rFonts w:hint="eastAsia"/>
        </w:rPr>
        <w:t>小包装推荐</w:t>
      </w:r>
    </w:p>
    <w:p w:rsidR="00600EFA" w:rsidRDefault="00600EFA"/>
    <w:p w:rsidR="00600EFA" w:rsidRDefault="00600EFA"/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墨西哥牛油果 6个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营养全面丰富 儿童最佳辅食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￥49.00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6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￥88.0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泰国释迦 2个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均重350g 果肉雪白 口感绵密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￥59.00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7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￥88.0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【特惠】美国新奇士柠檬 10个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大果 均重100g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￥29.00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8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￥48.0</w:delText>
        </w:r>
      </w:del>
    </w:p>
    <w:p w:rsidR="00600EFA" w:rsidRDefault="00600EFA"/>
    <w:p w:rsidR="00600EFA" w:rsidRDefault="00600EFA"/>
    <w:p w:rsidR="00600EFA" w:rsidRDefault="00600EFA">
      <w:r>
        <w:rPr>
          <w:rFonts w:hint="eastAsia"/>
        </w:rPr>
        <w:lastRenderedPageBreak/>
        <w:t>套餐推荐</w:t>
      </w:r>
    </w:p>
    <w:p w:rsidR="00600EFA" w:rsidRDefault="00600EFA"/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木瓜西柚水果套餐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美白丰胸 美容养颜佳品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￥72.00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9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￥99.0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黑提红提水果套餐 2KG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超值搭配 补血开胃 营养丰富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￥113.00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0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￥160.0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漂亮妈咪+聪明宝宝水果套餐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7款水果 为妈咪、宝贝保驾护航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￥118.00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1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￥160.0</w:delText>
        </w:r>
      </w:del>
    </w:p>
    <w:p w:rsidR="00600EFA" w:rsidRDefault="00600EFA"/>
    <w:p w:rsidR="00600EFA" w:rsidRDefault="00600EFA"/>
    <w:p w:rsidR="00600EFA" w:rsidRDefault="00600EFA"/>
    <w:p w:rsidR="00600EFA" w:rsidRDefault="00600EFA">
      <w:r>
        <w:rPr>
          <w:rFonts w:hint="eastAsia"/>
        </w:rPr>
        <w:t>新品</w:t>
      </w:r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江西赣南橙王 6个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均重500g+ 至尊橙 不染色不打腊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￥58.00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2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￥88.00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泰国干尧榴莲 5斤起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购买前请联系客服称重 多退少补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￥125.00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3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￥138.00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智利Rainier白车厘子 2斤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车厘子世界的白雪公主 至尊享受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￥138.00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4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￥178.00</w:delText>
        </w:r>
      </w:del>
    </w:p>
    <w:p w:rsidR="00600EFA" w:rsidRDefault="00600EFA"/>
    <w:p w:rsidR="00600EFA" w:rsidRDefault="00600EFA"/>
    <w:p w:rsidR="00600EFA" w:rsidRDefault="00600EFA">
      <w:r>
        <w:rPr>
          <w:rFonts w:hint="eastAsia"/>
        </w:rPr>
        <w:t>热卖</w:t>
      </w:r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四川丑柑 5斤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丑小鸭般外表，肉质柔软多汁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￥39.00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5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￥68.00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蒙自水晶石榴 约12斤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均重250g 籽粒晶莹如玉 清甜多汁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￥78.00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6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￥118.0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佳沛绿奇异果 原箱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27/30/36个装随机发货 总重不变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￥148.00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7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￥158.0</w:delText>
        </w:r>
      </w:del>
    </w:p>
    <w:p w:rsidR="00600EFA" w:rsidRDefault="00600EFA"/>
    <w:p w:rsidR="00600EFA" w:rsidRDefault="00600EFA"/>
    <w:p w:rsidR="00600EFA" w:rsidRDefault="00600EFA">
      <w:r>
        <w:rPr>
          <w:rFonts w:hint="eastAsia"/>
        </w:rPr>
        <w:t>热评</w:t>
      </w:r>
    </w:p>
    <w:p w:rsidR="00600EFA" w:rsidRDefault="00600EFA"/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上海红霞草莓 2盒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14年首批草莓 2盒独立包装净重850g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￥68.00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8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￥98.00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韩国闻京丰水梨 8-10个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原箱礼盒装 约9斤 水分足/甜度高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￥78.00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19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￥98.00</w:delText>
        </w:r>
      </w:del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美国葡萄柚 12个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均重280g 外观小雀斑 酸苦味少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41A53A"/>
          <w:kern w:val="0"/>
          <w:sz w:val="18"/>
          <w:szCs w:val="18"/>
        </w:rPr>
        <w:t>抢购价：</w:t>
      </w: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￥78.00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A9A9A9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A9A9A9"/>
          <w:kern w:val="0"/>
          <w:sz w:val="18"/>
          <w:szCs w:val="18"/>
        </w:rPr>
        <w:t>市场价：</w:t>
      </w:r>
      <w:r w:rsidRPr="00600EFA">
        <w:rPr>
          <w:rFonts w:ascii="宋体" w:eastAsia="宋体" w:hAnsi="宋体" w:cs="宋体" w:hint="eastAsia"/>
          <w:color w:val="A9A9A9"/>
          <w:kern w:val="0"/>
          <w:sz w:val="18"/>
        </w:rPr>
        <w:t> </w:t>
      </w:r>
      <w:del w:id="20" w:author="Unknown">
        <w:r w:rsidRPr="00600EFA">
          <w:rPr>
            <w:rFonts w:ascii="宋体" w:eastAsia="宋体" w:hAnsi="宋体" w:cs="宋体" w:hint="eastAsia"/>
            <w:color w:val="666666"/>
            <w:kern w:val="0"/>
            <w:sz w:val="18"/>
            <w:szCs w:val="18"/>
          </w:rPr>
          <w:delText>￥98.0</w:delText>
        </w:r>
      </w:del>
    </w:p>
    <w:p w:rsidR="00600EFA" w:rsidRDefault="00600EFA"/>
    <w:p w:rsidR="00600EFA" w:rsidRDefault="00600EFA"/>
    <w:p w:rsidR="00600EFA" w:rsidRDefault="00600EFA">
      <w:r>
        <w:rPr>
          <w:rFonts w:hint="eastAsia"/>
        </w:rPr>
        <w:t>1F</w:t>
      </w:r>
      <w:r>
        <w:rPr>
          <w:rFonts w:hint="eastAsia"/>
        </w:rPr>
        <w:t>进口水果</w:t>
      </w:r>
    </w:p>
    <w:p w:rsidR="00600EFA" w:rsidRDefault="00600EFA"/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EFA">
        <w:rPr>
          <w:rFonts w:ascii="宋体" w:eastAsia="宋体" w:hAnsi="宋体" w:cs="宋体"/>
          <w:color w:val="333333"/>
          <w:kern w:val="0"/>
          <w:sz w:val="20"/>
        </w:rPr>
        <w:t>智利车厘子 5斤</w:t>
      </w:r>
    </w:p>
    <w:p w:rsidR="00600EFA" w:rsidRPr="00600EFA" w:rsidRDefault="00600EFA" w:rsidP="00600EFA">
      <w:pPr>
        <w:widowControl/>
        <w:jc w:val="left"/>
        <w:rPr>
          <w:rFonts w:ascii="宋体" w:eastAsia="宋体" w:hAnsi="宋体" w:cs="宋体"/>
          <w:color w:val="C91C00"/>
          <w:kern w:val="0"/>
          <w:sz w:val="24"/>
          <w:szCs w:val="24"/>
        </w:rPr>
      </w:pPr>
      <w:r w:rsidRPr="00600EFA">
        <w:rPr>
          <w:rFonts w:ascii="宋体" w:eastAsia="宋体" w:hAnsi="宋体" w:cs="宋体"/>
          <w:color w:val="C91C00"/>
          <w:kern w:val="0"/>
          <w:sz w:val="24"/>
          <w:szCs w:val="24"/>
        </w:rPr>
        <w:t>空运到沪 饱满硬实 甜美多汁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￥238.00</w:t>
      </w:r>
    </w:p>
    <w:p w:rsidR="00600EFA" w:rsidRDefault="00600EFA"/>
    <w:p w:rsidR="00600EFA" w:rsidRPr="00600EFA" w:rsidRDefault="00600EFA" w:rsidP="00600EFA">
      <w:pPr>
        <w:widowControl/>
        <w:numPr>
          <w:ilvl w:val="0"/>
          <w:numId w:val="1"/>
        </w:numPr>
        <w:shd w:val="clear" w:color="auto" w:fill="FFFFFF"/>
        <w:spacing w:after="255" w:line="270" w:lineRule="atLeast"/>
        <w:ind w:left="61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00EFA" w:rsidRPr="00600EFA" w:rsidRDefault="00600EFA" w:rsidP="00600EFA">
      <w:pPr>
        <w:widowControl/>
        <w:numPr>
          <w:ilvl w:val="0"/>
          <w:numId w:val="1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智利车厘子 5斤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空运到沪 饱满硬实 甜美多汁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￥238.00</w:t>
      </w:r>
    </w:p>
    <w:p w:rsidR="00600EFA" w:rsidRPr="00600EFA" w:rsidRDefault="00600EFA" w:rsidP="00600EFA">
      <w:pPr>
        <w:widowControl/>
        <w:numPr>
          <w:ilvl w:val="0"/>
          <w:numId w:val="1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智利车厘子 10斤原箱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空运到沪 饱满硬实 甜美多汁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￥468.00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0" w:color="41A43A" w:frame="1"/>
        </w:rPr>
        <w:t>-</w:t>
      </w: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泰国干尧榴莲 5斤起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购买前请联系客服称重 多退少补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￥125.00</w:t>
      </w:r>
    </w:p>
    <w:p w:rsidR="00600EFA" w:rsidRPr="00600EFA" w:rsidRDefault="00600EFA" w:rsidP="00600EFA">
      <w:pPr>
        <w:widowControl/>
        <w:numPr>
          <w:ilvl w:val="0"/>
          <w:numId w:val="1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智利Rainier白车厘子 2斤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车厘子世界的白雪公主 至尊享受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￥138.00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0" w:color="41A43A" w:frame="1"/>
        </w:rPr>
        <w:t>-</w:t>
      </w:r>
      <w:r w:rsidR="00850F87" w:rsidRPr="00600EFA">
        <w:rPr>
          <w:rFonts w:ascii="宋体" w:eastAsia="宋体" w:hAnsi="宋体" w:cs="宋体"/>
          <w:color w:val="333333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8" o:title=""/>
          </v:shape>
          <w:control r:id="rId9" w:name="DefaultOcxName3" w:shapeid="_x0000_i1030"/>
        </w:object>
      </w:r>
    </w:p>
    <w:p w:rsidR="00600EFA" w:rsidRPr="00600EFA" w:rsidRDefault="00600EFA" w:rsidP="00600EFA">
      <w:pPr>
        <w:widowControl/>
        <w:numPr>
          <w:ilvl w:val="0"/>
          <w:numId w:val="1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韩国闻京丰水梨 8-10个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原箱礼盒装 约9斤 水分足/甜度高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￥78.00</w:t>
      </w:r>
    </w:p>
    <w:p w:rsid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0" w:color="41A43A" w:frame="1"/>
        </w:rPr>
        <w:t>-</w:t>
      </w:r>
      <w:r w:rsidR="00850F87" w:rsidRPr="00600EFA">
        <w:rPr>
          <w:rFonts w:ascii="宋体" w:eastAsia="宋体" w:hAnsi="宋体" w:cs="宋体"/>
          <w:color w:val="333333"/>
          <w:kern w:val="0"/>
          <w:sz w:val="18"/>
          <w:szCs w:val="18"/>
        </w:rPr>
        <w:object w:dxaOrig="225" w:dyaOrig="225">
          <v:shape id="_x0000_i1033" type="#_x0000_t75" style="width:1in;height:18pt" o:ole="">
            <v:imagedata r:id="rId8" o:title=""/>
          </v:shape>
          <w:control r:id="rId10" w:name="DefaultOcxName4" w:shapeid="_x0000_i1033"/>
        </w:objec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菲律宾菠萝 2个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肉色金黄 浓郁果香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￥59.00</w:t>
      </w:r>
    </w:p>
    <w:p w:rsidR="00600EFA" w:rsidRDefault="00600EFA"/>
    <w:p w:rsidR="00600EFA" w:rsidRDefault="00600EFA"/>
    <w:p w:rsidR="00600EFA" w:rsidRDefault="00600EFA">
      <w:r>
        <w:rPr>
          <w:rFonts w:hint="eastAsia"/>
        </w:rPr>
        <w:t>2F</w:t>
      </w:r>
      <w:r>
        <w:rPr>
          <w:rFonts w:hint="eastAsia"/>
        </w:rPr>
        <w:t>国产水果</w:t>
      </w:r>
    </w:p>
    <w:p w:rsidR="00600EFA" w:rsidRPr="00600EFA" w:rsidRDefault="00600EFA" w:rsidP="00600EFA">
      <w:pPr>
        <w:widowControl/>
        <w:numPr>
          <w:ilvl w:val="0"/>
          <w:numId w:val="2"/>
        </w:numPr>
        <w:shd w:val="clear" w:color="auto" w:fill="FFFFFF"/>
        <w:spacing w:after="255" w:line="270" w:lineRule="atLeast"/>
        <w:ind w:left="61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00EFA" w:rsidRPr="00600EFA" w:rsidRDefault="00600EFA" w:rsidP="00600EFA">
      <w:pPr>
        <w:widowControl/>
        <w:numPr>
          <w:ilvl w:val="0"/>
          <w:numId w:val="2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江西赣南橙王 6个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均重500g+ 至尊橙 不染色不打腊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￥58.00</w:t>
      </w:r>
    </w:p>
    <w:p w:rsidR="00600EFA" w:rsidRPr="00600EFA" w:rsidRDefault="00600EFA" w:rsidP="00600EFA">
      <w:pPr>
        <w:widowControl/>
        <w:numPr>
          <w:ilvl w:val="0"/>
          <w:numId w:val="2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赣南高山冰糖橙 10斤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原生态 甜肉质细腻 小果120g+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￥88.00</w:t>
      </w:r>
    </w:p>
    <w:p w:rsidR="00600EFA" w:rsidRPr="00600EFA" w:rsidRDefault="00600EFA" w:rsidP="00600EFA">
      <w:pPr>
        <w:widowControl/>
        <w:numPr>
          <w:ilvl w:val="0"/>
          <w:numId w:val="2"/>
        </w:numPr>
        <w:shd w:val="clear" w:color="auto" w:fill="FFFFFF"/>
        <w:spacing w:after="255" w:line="270" w:lineRule="atLeast"/>
        <w:ind w:left="61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海南丝路·晓蜜瓜 2个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醇而不腻 口感极佳 2个约4.5KG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￥78.00</w:t>
      </w:r>
    </w:p>
    <w:p w:rsidR="00600EFA" w:rsidRPr="00600EFA" w:rsidRDefault="00600EFA" w:rsidP="00600EFA">
      <w:pPr>
        <w:widowControl/>
        <w:numPr>
          <w:ilvl w:val="0"/>
          <w:numId w:val="2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陕西圆嘴金奇异果 原箱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22/25/27个装 净重2500-2600g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￥99.00</w:t>
      </w:r>
    </w:p>
    <w:p w:rsidR="00600EFA" w:rsidRPr="00600EFA" w:rsidRDefault="00600EFA" w:rsidP="00600EFA">
      <w:pPr>
        <w:widowControl/>
        <w:numPr>
          <w:ilvl w:val="0"/>
          <w:numId w:val="2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新疆阿克苏苹果 10斤原箱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 w:right="240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果径75mm+，标准果冰糖心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￥89.00</w:t>
      </w:r>
    </w:p>
    <w:p w:rsidR="00600EFA" w:rsidRPr="00600EFA" w:rsidRDefault="00600EFA" w:rsidP="00600EFA">
      <w:pPr>
        <w:widowControl/>
        <w:numPr>
          <w:ilvl w:val="0"/>
          <w:numId w:val="2"/>
        </w:numPr>
        <w:shd w:val="clear" w:color="auto" w:fill="FFFFFF"/>
        <w:spacing w:after="255" w:line="270" w:lineRule="atLeast"/>
        <w:ind w:left="61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上海红霞草莓 2盒</w:t>
      </w:r>
    </w:p>
    <w:p w:rsidR="00600EFA" w:rsidRPr="00600EFA" w:rsidRDefault="00600EFA" w:rsidP="00600EFA">
      <w:pPr>
        <w:widowControl/>
        <w:shd w:val="clear" w:color="auto" w:fill="FFFFFF"/>
        <w:spacing w:line="270" w:lineRule="atLeast"/>
        <w:ind w:left="615"/>
        <w:jc w:val="left"/>
        <w:rPr>
          <w:rFonts w:ascii="宋体" w:eastAsia="宋体" w:hAnsi="宋体" w:cs="宋体"/>
          <w:color w:val="C91C00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C91C00"/>
          <w:kern w:val="0"/>
          <w:sz w:val="18"/>
          <w:szCs w:val="18"/>
        </w:rPr>
        <w:t>14年首批草莓 2盒独立包装净重850g</w:t>
      </w:r>
    </w:p>
    <w:p w:rsidR="00600EFA" w:rsidRPr="00600EFA" w:rsidRDefault="00600EFA" w:rsidP="00600EFA">
      <w:pPr>
        <w:widowControl/>
        <w:shd w:val="clear" w:color="auto" w:fill="FFFFFF"/>
        <w:spacing w:line="300" w:lineRule="atLeast"/>
        <w:ind w:left="615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￥68.00</w:t>
      </w:r>
    </w:p>
    <w:p w:rsidR="00600EFA" w:rsidRDefault="00600EFA"/>
    <w:p w:rsidR="00600EFA" w:rsidRDefault="00600EFA">
      <w:r>
        <w:rPr>
          <w:rFonts w:hint="eastAsia"/>
        </w:rPr>
        <w:t>3 F</w:t>
      </w:r>
      <w:r>
        <w:rPr>
          <w:rFonts w:hint="eastAsia"/>
        </w:rPr>
        <w:t>优果礼品</w:t>
      </w:r>
    </w:p>
    <w:p w:rsidR="00600EFA" w:rsidRDefault="00600EFA"/>
    <w:p w:rsidR="00600EFA" w:rsidRPr="00600EFA" w:rsidRDefault="00600EFA" w:rsidP="00600EFA">
      <w:pPr>
        <w:widowControl/>
        <w:numPr>
          <w:ilvl w:val="0"/>
          <w:numId w:val="3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优果卡礼品储值卡 面值300元</w:t>
      </w:r>
    </w:p>
    <w:p w:rsidR="00600EFA" w:rsidRPr="00600EFA" w:rsidRDefault="00600EFA" w:rsidP="00600EFA">
      <w:pPr>
        <w:widowControl/>
        <w:shd w:val="clear" w:color="auto" w:fill="FFFFFF"/>
        <w:spacing w:after="255"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￥300.00</w:t>
      </w:r>
    </w:p>
    <w:p w:rsidR="00600EFA" w:rsidRPr="00600EFA" w:rsidRDefault="00600EFA" w:rsidP="00600EFA">
      <w:pPr>
        <w:widowControl/>
        <w:numPr>
          <w:ilvl w:val="0"/>
          <w:numId w:val="3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优果卡礼品储值卡 面值500元</w:t>
      </w:r>
    </w:p>
    <w:p w:rsidR="00600EFA" w:rsidRPr="00600EFA" w:rsidRDefault="00600EFA" w:rsidP="00600EFA">
      <w:pPr>
        <w:widowControl/>
        <w:shd w:val="clear" w:color="auto" w:fill="FFFFFF"/>
        <w:spacing w:after="255"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￥500.00</w:t>
      </w:r>
    </w:p>
    <w:p w:rsidR="00600EFA" w:rsidRPr="00600EFA" w:rsidRDefault="00600EFA" w:rsidP="00600EFA">
      <w:pPr>
        <w:widowControl/>
        <w:numPr>
          <w:ilvl w:val="0"/>
          <w:numId w:val="3"/>
        </w:numPr>
        <w:shd w:val="clear" w:color="auto" w:fill="FFFFFF"/>
        <w:spacing w:after="255" w:line="270" w:lineRule="atLeast"/>
        <w:ind w:left="61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优果卡礼品储值卡 面值1000元</w:t>
      </w:r>
    </w:p>
    <w:p w:rsidR="00600EFA" w:rsidRPr="00600EFA" w:rsidRDefault="00600EFA" w:rsidP="00600EFA">
      <w:pPr>
        <w:widowControl/>
        <w:shd w:val="clear" w:color="auto" w:fill="FFFFFF"/>
        <w:spacing w:after="255" w:line="300" w:lineRule="atLeast"/>
        <w:ind w:left="615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￥1000.00</w:t>
      </w:r>
    </w:p>
    <w:p w:rsidR="00600EFA" w:rsidRPr="00600EFA" w:rsidRDefault="00600EFA" w:rsidP="00600EFA">
      <w:pPr>
        <w:widowControl/>
        <w:numPr>
          <w:ilvl w:val="0"/>
          <w:numId w:val="3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亲情●浓情蜜意礼盒 218元 7款精品水果</w:t>
      </w:r>
    </w:p>
    <w:p w:rsidR="00600EFA" w:rsidRPr="00600EFA" w:rsidRDefault="00600EFA" w:rsidP="00600EFA">
      <w:pPr>
        <w:widowControl/>
        <w:shd w:val="clear" w:color="auto" w:fill="FFFFFF"/>
        <w:spacing w:after="255"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￥218.00</w:t>
      </w:r>
    </w:p>
    <w:p w:rsidR="00600EFA" w:rsidRPr="00600EFA" w:rsidRDefault="00600EFA" w:rsidP="00600EFA">
      <w:pPr>
        <w:widowControl/>
        <w:numPr>
          <w:ilvl w:val="0"/>
          <w:numId w:val="3"/>
        </w:numPr>
        <w:shd w:val="clear" w:color="auto" w:fill="FFFFFF"/>
        <w:spacing w:after="255" w:line="270" w:lineRule="atLeast"/>
        <w:ind w:left="615" w:right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亲情●幸福永随礼盒 188元 6款精品水果</w:t>
      </w:r>
    </w:p>
    <w:p w:rsidR="00600EFA" w:rsidRPr="00600EFA" w:rsidRDefault="00600EFA" w:rsidP="00600EFA">
      <w:pPr>
        <w:widowControl/>
        <w:shd w:val="clear" w:color="auto" w:fill="FFFFFF"/>
        <w:spacing w:after="255" w:line="300" w:lineRule="atLeast"/>
        <w:ind w:left="615" w:right="240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￥188.00</w:t>
      </w:r>
    </w:p>
    <w:p w:rsidR="00600EFA" w:rsidRPr="00600EFA" w:rsidRDefault="00600EFA" w:rsidP="00600EFA">
      <w:pPr>
        <w:widowControl/>
        <w:numPr>
          <w:ilvl w:val="0"/>
          <w:numId w:val="3"/>
        </w:numPr>
        <w:shd w:val="clear" w:color="auto" w:fill="FFFFFF"/>
        <w:spacing w:after="255" w:line="270" w:lineRule="atLeast"/>
        <w:ind w:left="61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00EFA">
        <w:rPr>
          <w:rFonts w:ascii="宋体" w:eastAsia="宋体" w:hAnsi="宋体" w:cs="宋体" w:hint="eastAsia"/>
          <w:color w:val="333333"/>
          <w:kern w:val="0"/>
          <w:sz w:val="20"/>
        </w:rPr>
        <w:t>亲情●真情永伴礼盒 138元 6款精品水果</w:t>
      </w:r>
    </w:p>
    <w:p w:rsidR="00600EFA" w:rsidRPr="00600EFA" w:rsidRDefault="00600EFA" w:rsidP="00600EFA">
      <w:pPr>
        <w:widowControl/>
        <w:shd w:val="clear" w:color="auto" w:fill="FFFFFF"/>
        <w:spacing w:after="255" w:line="300" w:lineRule="atLeast"/>
        <w:ind w:left="615"/>
        <w:jc w:val="left"/>
        <w:rPr>
          <w:rFonts w:ascii="宋体" w:eastAsia="宋体" w:hAnsi="宋体" w:cs="宋体"/>
          <w:color w:val="41A53A"/>
          <w:kern w:val="0"/>
          <w:sz w:val="20"/>
          <w:szCs w:val="20"/>
        </w:rPr>
      </w:pPr>
      <w:r w:rsidRPr="00600EFA">
        <w:rPr>
          <w:rFonts w:ascii="宋体" w:eastAsia="宋体" w:hAnsi="宋体" w:cs="宋体" w:hint="eastAsia"/>
          <w:b/>
          <w:bCs/>
          <w:color w:val="41A53A"/>
          <w:kern w:val="0"/>
          <w:sz w:val="20"/>
        </w:rPr>
        <w:t>￥138.00</w:t>
      </w:r>
    </w:p>
    <w:p w:rsidR="00600EFA" w:rsidRPr="00600EFA" w:rsidRDefault="00600EFA"/>
    <w:sectPr w:rsidR="00600EFA" w:rsidRPr="00600EFA" w:rsidSect="0085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EFA" w:rsidRDefault="00600EFA" w:rsidP="00600EFA">
      <w:r>
        <w:separator/>
      </w:r>
    </w:p>
  </w:endnote>
  <w:endnote w:type="continuationSeparator" w:id="1">
    <w:p w:rsidR="00600EFA" w:rsidRDefault="00600EFA" w:rsidP="00600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EFA" w:rsidRDefault="00600EFA" w:rsidP="00600EFA">
      <w:r>
        <w:separator/>
      </w:r>
    </w:p>
  </w:footnote>
  <w:footnote w:type="continuationSeparator" w:id="1">
    <w:p w:rsidR="00600EFA" w:rsidRDefault="00600EFA" w:rsidP="00600E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F7C6F"/>
    <w:multiLevelType w:val="multilevel"/>
    <w:tmpl w:val="E04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B5983"/>
    <w:multiLevelType w:val="multilevel"/>
    <w:tmpl w:val="4E6C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82596"/>
    <w:multiLevelType w:val="multilevel"/>
    <w:tmpl w:val="5920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EFA"/>
    <w:rsid w:val="004E0E14"/>
    <w:rsid w:val="00600EFA"/>
    <w:rsid w:val="00850F87"/>
    <w:rsid w:val="00CB45BC"/>
    <w:rsid w:val="00FC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F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E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EF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0EFA"/>
    <w:rPr>
      <w:color w:val="0000FF"/>
      <w:u w:val="single"/>
    </w:rPr>
  </w:style>
  <w:style w:type="paragraph" w:customStyle="1" w:styleId="red-span">
    <w:name w:val="red-span"/>
    <w:basedOn w:val="a"/>
    <w:rsid w:val="00600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ice">
    <w:name w:val="price"/>
    <w:basedOn w:val="a0"/>
    <w:rsid w:val="00600EFA"/>
  </w:style>
  <w:style w:type="character" w:customStyle="1" w:styleId="apple-converted-space">
    <w:name w:val="apple-converted-space"/>
    <w:basedOn w:val="a0"/>
    <w:rsid w:val="00600EFA"/>
  </w:style>
  <w:style w:type="paragraph" w:styleId="a6">
    <w:name w:val="Balloon Text"/>
    <w:basedOn w:val="a"/>
    <w:link w:val="Char1"/>
    <w:uiPriority w:val="99"/>
    <w:semiHidden/>
    <w:unhideWhenUsed/>
    <w:rsid w:val="00600E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0E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5DDCB-9DA3-4A34-8E3A-C0A7E95F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277</Words>
  <Characters>1585</Characters>
  <Application>Microsoft Office Word</Application>
  <DocSecurity>0</DocSecurity>
  <Lines>13</Lines>
  <Paragraphs>3</Paragraphs>
  <ScaleCrop>false</ScaleCrop>
  <Company>微软中国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2015-01-02T08:15:00Z</dcterms:created>
  <dcterms:modified xsi:type="dcterms:W3CDTF">2015-01-02T13:26:00Z</dcterms:modified>
</cp:coreProperties>
</file>